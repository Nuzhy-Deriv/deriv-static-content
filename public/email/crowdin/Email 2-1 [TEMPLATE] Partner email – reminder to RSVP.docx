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c8dnlaebnef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Portuguese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French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Thai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Vietnamese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c8dnlaebnefw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to partners in the target country who haven’t RSVPed to remind them to send the RSVP. It will be sent via customer.io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Invited partners who haven’t RSVPed yet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Subject line</w:t>
      </w:r>
      <w:r w:rsidDel="00000000" w:rsidR="00000000" w:rsidRPr="00000000">
        <w:rPr>
          <w:rtl w:val="0"/>
        </w:rPr>
        <w:t xml:space="preserve">: Reminder: RSVP for </w:t>
      </w:r>
      <w:r w:rsidDel="00000000" w:rsidR="00000000" w:rsidRPr="00000000">
        <w:rPr>
          <w:highlight w:val="yellow"/>
          <w:rtl w:val="0"/>
        </w:rPr>
        <w:t xml:space="preserve">[EVENT NAME]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Don’t delay! Book your spot today!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/>
      </w:pPr>
      <w:commentRangeStart w:id="0"/>
      <w:r w:rsidDel="00000000" w:rsidR="00000000" w:rsidRPr="00000000">
        <w:rPr>
          <w:rtl w:val="0"/>
        </w:rPr>
        <w:t xml:space="preserve">We hope you’re as excited as us for the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, happening on </w:t>
      </w:r>
      <w:r w:rsidDel="00000000" w:rsidR="00000000" w:rsidRPr="00000000">
        <w:rPr>
          <w:highlight w:val="yellow"/>
          <w:rtl w:val="0"/>
        </w:rPr>
        <w:t xml:space="preserve">[DD Mmm </w:t>
      </w:r>
      <w:r w:rsidDel="00000000" w:rsidR="00000000" w:rsidRPr="00000000">
        <w:rPr>
          <w:highlight w:val="yellow"/>
          <w:rtl w:val="0"/>
        </w:rPr>
        <w:t xml:space="preserve">YYYY</w:t>
      </w:r>
      <w:r w:rsidDel="00000000" w:rsidR="00000000" w:rsidRPr="00000000">
        <w:rPr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We hope you’re as excited as us for the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, happening from </w:t>
      </w:r>
      <w:r w:rsidDel="00000000" w:rsidR="00000000" w:rsidRPr="00000000">
        <w:rPr>
          <w:highlight w:val="yellow"/>
          <w:rtl w:val="0"/>
        </w:rPr>
        <w:t xml:space="preserve">[DD Mmm </w:t>
      </w:r>
      <w:r w:rsidDel="00000000" w:rsidR="00000000" w:rsidRPr="00000000">
        <w:rPr>
          <w:highlight w:val="yellow"/>
          <w:rtl w:val="0"/>
        </w:rPr>
        <w:t xml:space="preserve">YYYY</w:t>
      </w:r>
      <w:r w:rsidDel="00000000" w:rsidR="00000000" w:rsidRPr="00000000">
        <w:rPr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highlight w:val="yellow"/>
          <w:rtl w:val="0"/>
        </w:rPr>
        <w:t xml:space="preserve">[DD Mmm </w:t>
      </w:r>
      <w:r w:rsidDel="00000000" w:rsidR="00000000" w:rsidRPr="00000000">
        <w:rPr>
          <w:highlight w:val="yellow"/>
          <w:rtl w:val="0"/>
        </w:rPr>
        <w:t xml:space="preserve">YYYY</w:t>
      </w:r>
      <w:r w:rsidDel="00000000" w:rsidR="00000000" w:rsidRPr="00000000">
        <w:rPr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Confirm your attendanc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for this highly-anticipat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d event by [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DD Mmm YYYY</w:t>
      </w:r>
      <w:r w:rsidDel="00000000" w:rsidR="00000000" w:rsidRPr="00000000">
        <w:rPr>
          <w:rtl w:val="0"/>
        </w:rPr>
        <w:t xml:space="preserve">] as spots a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 limited and on a first-come, first-served basis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RVSP now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/>
      </w:pPr>
      <w:commentRangeStart w:id="1"/>
      <w:r w:rsidDel="00000000" w:rsidR="00000000" w:rsidRPr="00000000">
        <w:rPr>
          <w:rtl w:val="0"/>
        </w:rPr>
        <w:t xml:space="preserve">If you have any questions, please contact us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chat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We look forward to seeing you at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ns w:author="Raies Imam Kazmi" w:id="0" w:date="2023-09-08T08:12:34Z"/>
        </w:rPr>
      </w:pPr>
      <w:ins w:author="Raies Imam Kazmi" w:id="0" w:date="2023-09-08T08:12:3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rPr>
          <w:ins w:author="Raies Imam Kazmi" w:id="0" w:date="2023-09-08T08:12:34Z"/>
        </w:rPr>
      </w:pPr>
      <w:ins w:author="Raies Imam Kazmi" w:id="0" w:date="2023-09-08T08:12:3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rPr>
          <w:ins w:author="Raies Imam Kazmi" w:id="0" w:date="2023-09-08T08:12:34Z"/>
        </w:rPr>
      </w:pPr>
      <w:ins w:author="Raies Imam Kazmi" w:id="0" w:date="2023-09-08T08:12:3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rPr>
          <w:ins w:author="Raies Imam Kazmi" w:id="0" w:date="2023-09-08T08:12:34Z"/>
        </w:rPr>
      </w:pPr>
      <w:ins w:author="Raies Imam Kazmi" w:id="0" w:date="2023-09-08T08:12:3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rPr>
          <w:ins w:author="Raies Imam Kazmi" w:id="0" w:date="2023-09-08T08:12:34Z"/>
        </w:rPr>
      </w:pPr>
      <w:ins w:author="Raies Imam Kazmi" w:id="0" w:date="2023-09-08T08:12:3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4">
      <w:pPr>
        <w:spacing w:after="200" w:lineRule="auto"/>
        <w:rPr>
          <w:ins w:author="Raies Imam Kazmi" w:id="0" w:date="2023-09-08T08:12:34Z"/>
        </w:rPr>
      </w:pPr>
      <w:ins w:author="Raies Imam Kazmi" w:id="0" w:date="2023-09-08T08:12:34Z">
        <w:r w:rsidDel="00000000" w:rsidR="00000000" w:rsidRPr="00000000">
          <w:rPr>
            <w:rtl w:val="0"/>
          </w:rPr>
          <w:t xml:space="preserve">We look forward to seeing you at </w:t>
        </w:r>
        <w:r w:rsidDel="00000000" w:rsidR="00000000" w:rsidRPr="00000000">
          <w:rPr>
            <w:rtl w:val="0"/>
          </w:rPr>
          <w:t xml:space="preserve">[EVENT NAME]</w:t>
        </w:r>
        <w:r w:rsidDel="00000000" w:rsidR="00000000" w:rsidRPr="00000000">
          <w:rPr>
            <w:rtl w:val="0"/>
          </w:rPr>
          <w:t xml:space="preserve">! </w:t>
        </w:r>
      </w:ins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ins w:author="Raies Imam Kazmi" w:id="0" w:date="2023-09-08T08:12:34Z"/>
          <w:u w:val="none"/>
        </w:rPr>
      </w:pPr>
      <w:ins w:author="Raies Imam Kazmi" w:id="0" w:date="2023-09-08T08:12:34Z">
        <w:commentRangeStart w:id="2"/>
        <w:r w:rsidDel="00000000" w:rsidR="00000000" w:rsidRPr="00000000">
          <w:rPr>
            <w:rtl w:val="0"/>
          </w:rPr>
          <w:t xml:space="preserve">If you have any questions, please contact your country manager:</w:t>
        </w:r>
      </w:ins>
    </w:p>
    <w:p w:rsidR="00000000" w:rsidDel="00000000" w:rsidP="00000000" w:rsidRDefault="00000000" w:rsidRPr="00000000" w14:paraId="00000026">
      <w:pPr>
        <w:spacing w:after="200" w:lineRule="auto"/>
        <w:jc w:val="center"/>
        <w:rPr>
          <w:ins w:author="Raies Imam Kazmi" w:id="0" w:date="2023-09-08T08:12:34Z"/>
        </w:rPr>
      </w:pPr>
      <w:ins w:author="Raies Imam Kazmi" w:id="0" w:date="2023-09-08T08:12:34Z"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[NAME]</w:t>
        </w:r>
        <w:r w:rsidDel="00000000" w:rsidR="00000000" w:rsidRPr="00000000">
          <w:rPr>
            <w:rtl w:val="0"/>
          </w:rPr>
          <w:t xml:space="preserve"> | 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[EMAIL ADDRESS]</w:t>
        </w:r>
        <w:r w:rsidDel="00000000" w:rsidR="00000000" w:rsidRPr="00000000">
          <w:rPr>
            <w:rtl w:val="0"/>
          </w:rPr>
          <w:t xml:space="preserve"> | </w:t>
        </w:r>
        <w:r w:rsidDel="00000000" w:rsidR="00000000" w:rsidRPr="00000000">
          <w:rPr>
            <w:rtl w:val="0"/>
          </w:rPr>
          <w:t xml:space="preserve">[WHATSAPP NO]</w:t>
        </w:r>
        <w:r w:rsidDel="00000000" w:rsidR="00000000" w:rsidRPr="00000000">
          <w:rPr>
            <w:rtl w:val="0"/>
          </w:rPr>
          <w:t xml:space="preserve"> (WhatsApp). </w:t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ins w:author="Raies Imam Kazmi" w:id="0" w:date="2023-09-08T08:12:34Z"/>
          <w:u w:val="none"/>
        </w:rPr>
      </w:pPr>
      <w:ins w:author="Raies Imam Kazmi" w:id="0" w:date="2023-09-08T08:12:34Z">
        <w:commentRangeStart w:id="3"/>
        <w:r w:rsidDel="00000000" w:rsidR="00000000" w:rsidRPr="00000000">
          <w:rPr>
            <w:rtl w:val="0"/>
          </w:rPr>
          <w:t xml:space="preserve">If you have any questions, please contact us via:</w:t>
        </w:r>
      </w:ins>
    </w:p>
    <w:p w:rsidR="00000000" w:rsidDel="00000000" w:rsidP="00000000" w:rsidRDefault="00000000" w:rsidRPr="00000000" w14:paraId="00000028">
      <w:pPr>
        <w:spacing w:after="200" w:lineRule="auto"/>
        <w:jc w:val="center"/>
        <w:rPr/>
        <w:pPrChange w:author="Raies Imam Kazmi" w:id="0" w:date="2023-09-08T08:12:34Z">
          <w:pPr/>
        </w:pPrChange>
      </w:pPr>
      <w:ins w:author="Raies Imam Kazmi" w:id="0" w:date="2023-09-08T08:12:34Z">
        <w:r w:rsidDel="00000000" w:rsidR="00000000" w:rsidRPr="00000000">
          <w:fldChar w:fldCharType="begin"/>
        </w:r>
        <w:r w:rsidDel="00000000" w:rsidR="00000000" w:rsidRPr="00000000">
          <w:instrText xml:space="preserve">HYPERLINK "https://deriv.com/?is_livechat_open=true"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live chat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t xml:space="preserve"> |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"https://api.whatsapp.com/send/?phone=35699578341&amp;text&amp;type=phone_number&amp;app_absent=0"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WhatsApp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t xml:space="preserve">.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first one if it's a one-day event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second one if it's a multi-day event</w:t>
      </w:r>
    </w:p>
  </w:comment>
  <w:comment w:author="Anushiya Kesavan" w:id="1" w:date="2023-05-22T05:22:03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  <w:comment w:author="Anushiya Kesavan" w:id="2" w:date="2023-05-22T05:22:03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  <w:comment w:author="Anushiya Kesavan" w:id="3" w:date="2023-05-22T05:22:03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